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bookmarkStart w:id="0" w:name="_GoBack"/>
      <w:bookmarkEnd w:id="0"/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216"/>
        <w:gridCol w:w="2268"/>
        <w:gridCol w:w="2268"/>
      </w:tblGrid>
      <w:tr w:rsidR="008E4EEE" w:rsidRPr="00BC057B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268" w:type="dxa"/>
          </w:tcPr>
          <w:p w:rsidR="008E4EEE" w:rsidRPr="00BC057B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  <w:tc>
          <w:tcPr>
            <w:tcW w:w="2268" w:type="dxa"/>
          </w:tcPr>
          <w:p w:rsidR="008E4EEE" w:rsidRPr="008E4EEE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  <w:proofErr w:type="spellEnd"/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emp;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a.sal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{ENAME:'SMITH'})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</w:tc>
        <w:tc>
          <w:tcPr>
            <w:tcW w:w="2268" w:type="dxa"/>
          </w:tcPr>
          <w:p w:rsidR="008E4EEE" w:rsidRPr="00BC057B" w:rsidRDefault="008545D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'SMITH';</w:t>
            </w:r>
          </w:p>
        </w:tc>
      </w:tr>
      <w:tr w:rsidR="008E4EEE" w:rsidRPr="008545D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(7369, 15, 46, 16);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(n)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id(n)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[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]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n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7E6B9E" w:rsidTr="00101246">
        <w:tc>
          <w:tcPr>
            <w:tcW w:w="3216" w:type="dxa"/>
          </w:tcPr>
          <w:p w:rsidR="008E4EEE" w:rsidRPr="00BC057B" w:rsidRDefault="008E4EE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</w:t>
            </w:r>
            <w:proofErr w:type="gramStart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&gt;(</w:t>
            </w:r>
            <w:proofErr w:type="gramEnd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7E6B9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‘WORKS’;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</w:t>
            </w:r>
            <w:proofErr w:type="gramStart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&gt;(</w:t>
            </w:r>
            <w:proofErr w:type="gramEnd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15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(a)-[r]-(b)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a, b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‘RESEARCH;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(a)-[r]-(b)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 = 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join dept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7369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20 return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return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a.ENAME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</w:p>
        </w:tc>
        <w:tc>
          <w:tcPr>
            <w:tcW w:w="2268" w:type="dxa"/>
          </w:tcPr>
          <w:p w:rsidR="008E4EEE" w:rsidRPr="00E94750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a, b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 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) 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b.DEPTNO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BC057B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MATCH </w:t>
            </w:r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(:employees</w:t>
            </w:r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{ENAME: 'SMITH'})--(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</w:t>
            </w:r>
          </w:p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RETURN m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2500 return a;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B60FE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proofErr w:type="gramEnd"/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 ENAME</w:t>
            </w: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</w:t>
            </w: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3D019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proofErr w:type="gramStart"/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8E4EEE" w:rsidRPr="00BC057B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DEPTNO,DNAME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LOC </w:t>
            </w: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proofErr w:type="gramEnd"/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EMP </w:t>
            </w: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Pr="008E4EE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ПЕРЕСЕЧЕНИЕ</w:t>
            </w:r>
            <w:r w:rsidRPr="008E4EE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(INTERSECT) (∩):</w:t>
            </w:r>
          </w:p>
          <w:p w:rsidR="008E4EEE" w:rsidRPr="000D6C52" w:rsidRDefault="008E4EEE" w:rsidP="00307B89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2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2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INTERSECT</w:t>
            </w:r>
            <w:ins w:id="2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2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307B89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24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25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170"/>
      </w:tblGrid>
      <w:tr w:rsidR="00327789" w:rsidTr="00327789">
        <w:tc>
          <w:tcPr>
            <w:tcW w:w="4785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786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  <w:proofErr w:type="spellEnd"/>
          </w:p>
        </w:tc>
      </w:tr>
      <w:tr w:rsidR="00327789" w:rsidRPr="00173505" w:rsidTr="00327789">
        <w:tc>
          <w:tcPr>
            <w:tcW w:w="4785" w:type="dxa"/>
          </w:tcPr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1, Select department20Employee </w:t>
            </w:r>
          </w:p>
          <w:p w:rsid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2, List all the name, number, and department name</w:t>
            </w:r>
          </w:p>
          <w:p w:rsid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73505" w:rsidRPr="00173505" w:rsidRDefault="00173505" w:rsidP="0017350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e.ENAME</w:t>
            </w:r>
            <w:proofErr w:type="spellEnd"/>
            <w:proofErr w:type="gram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Name, </w:t>
            </w:r>
            <w:proofErr w:type="spell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e.Empno</w:t>
            </w:r>
            <w:proofErr w:type="spell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</w:t>
            </w:r>
            <w:proofErr w:type="spell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e.DEPTNO</w:t>
            </w:r>
            <w:proofErr w:type="spell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</w:t>
            </w:r>
          </w:p>
          <w:p w:rsidR="00173505" w:rsidRPr="00173505" w:rsidRDefault="00173505" w:rsidP="0017350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(select </w:t>
            </w:r>
            <w:proofErr w:type="spellStart"/>
            <w:proofErr w:type="gram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d.dname</w:t>
            </w:r>
            <w:proofErr w:type="spellEnd"/>
            <w:proofErr w:type="gram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from dept d where </w:t>
            </w:r>
            <w:proofErr w:type="spell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e.deptno</w:t>
            </w:r>
            <w:proofErr w:type="spell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d.deptno</w:t>
            </w:r>
            <w:proofErr w:type="spell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 </w:t>
            </w:r>
          </w:p>
          <w:p w:rsidR="00173505" w:rsidRPr="00173505" w:rsidRDefault="00173505" w:rsidP="0017350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173505" w:rsidRDefault="00173505" w:rsidP="0017350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>e.job</w:t>
            </w:r>
            <w:proofErr w:type="spellEnd"/>
            <w:r w:rsidRPr="0017350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'CLERK';</w:t>
            </w:r>
          </w:p>
          <w:p w:rsidR="00173505" w:rsidRDefault="00173505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73505" w:rsidRDefault="00173505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3, Find employees with commissions higher than salaries</w:t>
            </w:r>
          </w:p>
          <w:p w:rsid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comm &gt;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4, Find out the commission is higher than the salary60%Employee</w:t>
            </w:r>
          </w:p>
          <w:p w:rsid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comm &gt;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5Find out the department10All managers and departments20Details of all office workers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department10All managers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department20All office workers</w:t>
            </w:r>
          </w:p>
          <w:p w:rsid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 and job = 'MANAGER')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 and job = 'CLERK');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6, Find different work of employees who charge commissions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not null and comm &gt; 0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7, Find a commission that does not charge commissions or charges100Employees [commission is0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】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null or comm &lt; 100;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8, Find all employees employed by the last day of each month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from dual;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9, Find out earlier than25Employees employed earlier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-25*12);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25*12) &lt;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10, Display only all employees with the first letters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(ename,1,1)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(ename,1,1) &gt;= 'A' and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(ename,1,1) &lt;= 'Z';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11The showing is just6Employee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length(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= 6;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12, Display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without'R'Employee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not like '%R%';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13, Showing the first three characters of all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1, 3)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14, Display all the names of all employees, replace all with A'A'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replace(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'A', 'a')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15, Display all the names of all employees and full10Date of annual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10 * 12)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16, Display the detailed information of the employee, sort by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17Display the name of the employee, according to its service years, the oldest employee is in front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18Display all employees' name, work, salary, order in descending order, while the same order is ascended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ename,job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,sal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job desc,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19Show all employees' names and the year of joining the company, sorting in the month of employees in employees,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Put the earliest items in the forefront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e.ename</w:t>
            </w:r>
            <w:proofErr w:type="spellEnd"/>
            <w:proofErr w:type="gram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extract(Year from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e.hiredate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y_ear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extract(</w:t>
            </w:r>
            <w:proofErr w:type="gram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Month from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e.hiredate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e order by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y_ear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20, Displayed in one month30All employees' day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0) / 30, 2)    Annuity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21, Find out (any year)2All employees hired by month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where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extract(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MONTH FROM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22For each employee, show its number of days to join the company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The result of the date reduction is the number of days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23, Display any location of the name field, contain "A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"  All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employees named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'%A%';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24, Year, month, and day show all employees'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/ 365  years,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/ 30  month,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 Day number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25, Query the employee number, name, position, annual salary of the EMP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table(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Salary*13[13salary]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subsidy(300[Meal] + 180[Transport Allowance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])*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12)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。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 ENAME Name,  Job position,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comm, 0) * 12 + (300 + 180) * 12  Annual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26, Inquiry in the EMP table, the basic salary is higher than1500All information about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1500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27, Inquiry EMP table, basic salary&lt;Do not&gt;In 1200~2500All information between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not between 1200 and 2500;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28, Inquiry in the EMP table, all time HIREDATE is1981Annual employment information.1981Year: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（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1981-01-01~1981-12-31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）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to_date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('1981-01-01','yyyy-mm-dd') and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to_date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('1981-12-31','yyyy-mm-dd');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29In the query EMP table, the number is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7499  Or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7844  Or 9999  Or 7566  Employee information.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(7499, 7844, 9999, 7566);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30, Inquiry EMP table, employee name is employee information ending with S character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'%S';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31In the query EMP table, the second character named by the employee is an employment information of A.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'_A%';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32Query different types of work in each department in the EMP table, and the results are ascended in accordance with department numbers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33, The number of different types under each department in the EMP table is greater than or equal to2Record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,count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having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1) &gt;=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34, Query the salary in the EMP table3000Number of employees above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3000;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35, Query all sales sum of all salespersons in the EMP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sum(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36, Check out all the annual salary summates of all salesmen and all managers' total salary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(Salary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=  Salaries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Packet and polymerization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job,sum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(comm,0) * 12 + (300 + 200) * 12)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 or job = 'MANAGER'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37, Query the sum of all employees under various departments, greater than120000Number of people,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(Salary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=  Salaries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deptno,sum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(comm,0) * 12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(300 + 200) * 12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 Payroll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having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(comm,0) * 12 + (300 + 200) * 12) &gt; 120000;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38, Query the salary1500Below below,1500yuan~3000Between the yuan,3000Number of people above Yuan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1500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1500 and 3000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3000 then 1 else 0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1500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1500 and 3000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3000 then 1 else null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39, Query employee information with the highest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salary  DELETE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subquery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(select max(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from emp);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40Issue the number of people under all employees under various departments, as well as average salary, maximum wage, minimum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wage,  Total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deptno,count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(1), 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),2), max(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min(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sum(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41.  The highest average salary of all employees under each position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job, 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max(round(avg(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2))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42.  Number of positions in statistical employee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job,count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distinct 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distinct job)</w:t>
            </w:r>
          </w:p>
          <w:p w:rsidR="0032778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</w:tc>
        <w:tc>
          <w:tcPr>
            <w:tcW w:w="4786" w:type="dxa"/>
          </w:tcPr>
          <w:p w:rsidR="00327789" w:rsidRDefault="00327789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P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gramStart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gramEnd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COALESCE(</w:t>
            </w:r>
            <w:proofErr w:type="spellStart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, 0) / 30, 2)    Annuity</w:t>
            </w: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/ 365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y_ears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/ 30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D_ay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 ENAME Name,  Job position,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COALESCE(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comm, 0) * 12 + (300 + 180) * 12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Annual_salary</w:t>
            </w:r>
            <w:proofErr w:type="spellEnd"/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job,sum</w:t>
            </w:r>
            <w:proofErr w:type="spellEnd"/>
            <w:proofErr w:type="gramEnd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COALESCE(comm,0) * 12 + (300 + 200) * 12)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 or job = 'MANAGER'</w:t>
            </w:r>
          </w:p>
          <w:p w:rsidR="00E313A5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group by job;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E92883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lastRenderedPageBreak/>
        <w:t>SELECT [ ALL | DISTINCT | DISTINCT ON (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distinct_expressions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) ] expressions FROM tables [WHERE conditions] [GROUP BY expressions] [HAVING condition] [ORDER BY expression [ ASC | DESC | USING operator ] [ NULLS FIRST | NULLS LAST ]] [LIMIT [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number_rows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| ALL] [OFFSET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offset_value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[ ROW | ROWS ]] [FETCH { FIRST | NEXT } [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fetch_rows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] { ROW | ROWS } ONLY] [FOR { UPDATE | SHARE } OF table [ NOWAIT ]];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FC058F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ALL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поможет вернуть все совпадающие строки на основе упомянутого условия.</w:t>
      </w:r>
    </w:p>
    <w:p w:rsidR="00E92883" w:rsidRPr="00E92883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используется для удаления повторяющихся значений из результирующего набора.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</w:p>
    <w:p w:rsidR="00E92883" w:rsidRPr="00E92883" w:rsidRDefault="00E92883" w:rsidP="007C01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ON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Это необязательный параметр, который используется для возврата выходных данных путем удаления дубликатов на основе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_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color w:val="32325D"/>
          <w:sz w:val="24"/>
          <w:szCs w:val="24"/>
          <w:lang w:eastAsia="ru-RU"/>
        </w:rPr>
        <w:t>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49693A" w:rsidRPr="0049693A">
        <w:rPr>
          <w:rFonts w:ascii="Arial" w:hAnsi="Arial" w:cs="Arial"/>
          <w:color w:val="000000"/>
          <w:sz w:val="21"/>
          <w:szCs w:val="21"/>
        </w:rPr>
        <w:t xml:space="preserve"> 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обязательный параметр, который должен использоваться вместе с инструкцией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PostgreSQL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 SELECT. Он представляет все столбцы или вычисления, из которых вы хотите извлечь данные. Даже вы можете использовать знак *, если хотите извлечь данные из всех столбцов одной или нескольких таблиц.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tables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• Это обязательный параметр, который должен использоваться вместе с оператором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PostgreSQL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SELECT, т.е. после предложения FROM должна быть хотя бы одна таблица. Он представляет собой имя одной или нескольких таблиц, из которых вы хотите извлечь данные.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WHERE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WHERE вы можете указать условия, на основании которых вы хотите извлекать записи.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GROUP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• Это необязательный параметр. Наряду с предложением GROUP BY вы можете указать названия столбцов или выражения, на основе которых вы можете сгруппировать результаты.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HAVING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Он используется вместе с предложением GROUP BY для ограничения возвращаемых строк на основе условия, которое имеет значение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92883" w:rsidRPr="00E92883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ORDER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ORDER BY вам необходимо указать название столбца (столбцов), на основе которого вам нужно отсортировать записи в вашем результирующем наборе.</w:t>
      </w:r>
    </w:p>
    <w:p w:rsidR="0049693A" w:rsidRPr="00FC058F" w:rsidRDefault="00E92883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LIMIT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Это предложение помогает управлять максимальным количеством записей для извлечения и отображения в результирующем наборе. Количество строк, указанное параметром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number_rows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, является максимальным количеством записей, которые возвращаются в результирующем наборе.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offset_value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 помогает определить первую строку, возвращаемую предложением </w:t>
      </w:r>
    </w:p>
    <w:p w:rsidR="00E92883" w:rsidRPr="00E92883" w:rsidRDefault="0049693A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FETCH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параметр, который определяет максимальное количество извлекаемых записей. Количество записей, указанное параметром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fetch_rows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будет возвращено в результирующем наборе.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offset_value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- это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значение, которое помогает определить первую строку, возвращаемую предложением FETCH.</w:t>
      </w:r>
    </w:p>
    <w:p w:rsidR="0049693A" w:rsidRPr="0049693A" w:rsidRDefault="00E92883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UPDATE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Это необязательный параметр. Записи, затронутые запросом, блокируются на запись до завершения транзакции.</w:t>
      </w:r>
    </w:p>
    <w:p w:rsidR="00E92883" w:rsidRPr="0049693A" w:rsidRDefault="0049693A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SHARE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 это необязательный параметр. Записи, на которые повлиял запрос, могут быть использованы другими транзакциями, но они не могут быть обновлены или удалены.</w:t>
      </w:r>
      <w:r w:rsidRPr="0049693A">
        <w:rPr>
          <w:rFonts w:ascii="Times New Roman" w:hAnsi="Times New Roman"/>
          <w:sz w:val="28"/>
          <w:szCs w:val="28"/>
        </w:rPr>
        <w:t xml:space="preserve"> </w:t>
      </w:r>
    </w:p>
    <w:p w:rsidR="00E92883" w:rsidRPr="0040571D" w:rsidRDefault="0040571D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SELECT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sy1"/>
          <w:rFonts w:ascii="Arial" w:hAnsi="Arial" w:cs="Arial"/>
          <w:color w:val="111111"/>
          <w:shd w:val="clear" w:color="auto" w:fill="F2F5F9"/>
          <w:lang w:val="en-US"/>
        </w:rPr>
        <w:t>*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FROM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proofErr w:type="spellStart"/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public.emp</w:t>
      </w:r>
      <w:proofErr w:type="spellEnd"/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ORDER BY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“id”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ASC</w:t>
      </w:r>
      <w:r w:rsidRPr="0040571D">
        <w:rPr>
          <w:rStyle w:val="sy2"/>
          <w:rFonts w:ascii="Arial" w:hAnsi="Arial" w:cs="Arial"/>
          <w:color w:val="111111"/>
          <w:shd w:val="clear" w:color="auto" w:fill="F2F5F9"/>
          <w:lang w:val="en-US"/>
        </w:rPr>
        <w:t>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5D6EE7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SELECT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emp_id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SELECT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emp_id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,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first_name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,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last_name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, address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FC058F">
        <w:rPr>
          <w:rFonts w:ascii="Consolas" w:hAnsi="Consolas" w:cs="Consolas"/>
          <w:color w:val="212529"/>
          <w:shd w:val="clear" w:color="auto" w:fill="F6F9FC"/>
          <w:lang w:val="en-US"/>
        </w:rPr>
        <w:t>SELECT * from Employee;</w:t>
      </w:r>
    </w:p>
    <w:p w:rsidR="005D6EE7" w:rsidRPr="00FC058F" w:rsidRDefault="005D6EE7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SELECT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employee.emp_name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, </w:t>
      </w:r>
      <w:proofErr w:type="spellStart"/>
      <w:proofErr w:type="gram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department.dept</w:t>
      </w:r>
      <w:proofErr w:type="gram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FROM employee INNER JOIN department ON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employee.dept_id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=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department.dept_id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ORDER BY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;</w:t>
      </w: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3. Create PostgreSQL Trigger Function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This function will be invoked before the insert, delete or update operation.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It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does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the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following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: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delete operation, it inserts the old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update operation, it inserts the old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insert operation, it inserts the new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CREATE FUNCTION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function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 RETURNS trigger AS '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BEGIN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''DELETE''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old;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''INSERT''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''UPDATE''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END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' LANGUAGE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plpgsql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;</w:t>
      </w: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4. Create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Using the following create trigger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sql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command, create a trigger which will invoke the function ‘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ins_function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’ after insert, delete or update operation.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CREATE TRIGGER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audit_ins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AFTER INSERT OR DELETE OR UPDATE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ON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FOR each ROW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EXECUTE PROCEDURE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function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Make sure 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postgreSQL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database using </w:t>
      </w:r>
      <w:proofErr w:type="spellStart"/>
      <w:r w:rsidR="00FC058F">
        <w:fldChar w:fldCharType="begin"/>
      </w:r>
      <w:r w:rsidR="00FC058F" w:rsidRPr="00FC058F">
        <w:rPr>
          <w:lang w:val="en-US"/>
        </w:rPr>
        <w:instrText xml:space="preserve"> HYPERLINK "https://www.thegeekstuff.com/2009/01/how-to-backup-and-restore-postgres-database-using-pg_dump-and-psql/" </w:instrText>
      </w:r>
      <w:r w:rsidR="00FC058F">
        <w:fldChar w:fldCharType="separate"/>
      </w:r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>pg_dump</w:t>
      </w:r>
      <w:proofErr w:type="spellEnd"/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 xml:space="preserve"> and </w:t>
      </w:r>
      <w:proofErr w:type="spellStart"/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>psql</w:t>
      </w:r>
      <w:proofErr w:type="spellEnd"/>
      <w:r w:rsidR="00FC058F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fldChar w:fldCharType="end"/>
      </w: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 command.</w:t>
      </w:r>
    </w:p>
    <w:p w:rsidR="00E92883" w:rsidRPr="00FC058F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5. Test the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lastRenderedPageBreak/>
        <w:t xml:space="preserve">Try inserting sample data into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salary) values (101, '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', '3000');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INSERT 0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(1 row)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updating the data in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old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UPDATE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SET salary = '2500' where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UPDATE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UPDATE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(2 rows)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deleting the data in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old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DELETE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DELETE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1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UPDATE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ab/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2500 | DELETE</w:t>
      </w:r>
    </w:p>
    <w:p w:rsidR="00101246" w:rsidRPr="008545DE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CREATE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VIEW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может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использоваться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предложением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WHERE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hire_date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200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lastRenderedPageBreak/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содержащее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hire_date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)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сотрудников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эти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значение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200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PostgreSQL CREATE VIEW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помощью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AND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OR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операторами AND и OR.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locations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'US'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'Seattle'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OR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JP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 AND city='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Tokyo'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'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', в котором будут записаны записи для всех столбцов таблицы местоположений, если (A) (i) значение столбца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country_id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равно US, и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ii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) значение города - Сиэтл; или (B) (i) значение столбца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country_id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- JP, 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ii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значение города - Токио.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GROUP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GROUP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lastRenderedPageBreak/>
        <w:t>Приведенный выше оператор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собраны все записи, сгруппированные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департаменту_id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, а также сохранен идентификатор департамента и число сотрудников для каждого отдела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отдел_идентификатора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ORDER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ORDER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proofErr w:type="spellEnd"/>
      <w:proofErr w:type="gram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ORDER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собраны все записи, сгруппированные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отсортированные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количеству сотрудников для каждого отдела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ПРОСМОТР МЕЖДУ И 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BETWEEN и 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'A'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'H'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salary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4000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lastRenderedPageBreak/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приниматься все таблицы записей о сотрудниках, если (A)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начинается с любого из символов от «A» до «H», а (B) </w:t>
      </w:r>
      <w:proofErr w:type="gram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- это</w:t>
      </w:r>
      <w:proofErr w:type="gram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любой из следующих зарплат 4000,7000,9000,10000,12000.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LIKE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LIKE.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Вышеприведенный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принимающее все записи таблицы сотрудников, если (A)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не начинается с «T» и (B)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не начинается с «T».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CREATE VIEW с использованием подзапросов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подзапросами.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location_id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1500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1600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1700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»,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котором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будут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храниться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of employee,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удовлетворяет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условию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определенному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подзапросе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которым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следует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IN).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Подзапрос извлекает те идентификаторы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департамента_идейства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отделов, где указатель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местоположения_идентификатора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- любой из списка 1500, 1600, 1700.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JOIN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location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departments</w:t>
      </w:r>
      <w:proofErr w:type="spellEnd"/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Здесь оператор JOIN извлекает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сотрудников, 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location_id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расположений, если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таблицы сотрудников и местоположение находятся на одном уровне.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UNION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UNION.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lastRenderedPageBreak/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manager_id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'P'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'W'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salary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8545DE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8545DE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», содержащее столбцы, как в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employee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Переименовать представление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abc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в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xyz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RENAME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TO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myview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Чтобы прикрепить значение столбца по умолчанию к обновляемому представлению: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TABLE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testtable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int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tz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timestamptz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testtable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COLUMN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tz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DEFAULT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now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lastRenderedPageBreak/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Оставить представление</w:t>
      </w:r>
    </w:p>
    <w:p w:rsid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 DROP VIEW используется для удаления представлений. Чтобы удалить представление, вы должны иметь привилегию DROP для каждого представления. Вот синтаксис:</w:t>
      </w:r>
    </w:p>
    <w:p w:rsidR="00101246" w:rsidRPr="00101246" w:rsidRDefault="00101246" w:rsidP="00101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DROP VIEW </w:t>
      </w:r>
      <w:proofErr w:type="spellStart"/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test_view</w:t>
      </w:r>
      <w:proofErr w:type="spellEnd"/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</w:pPr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 xml:space="preserve">Основы использования оконных функций в </w:t>
      </w:r>
      <w:proofErr w:type="spellStart"/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>PostgreSQL</w:t>
      </w:r>
      <w:proofErr w:type="spellEnd"/>
    </w:p>
    <w:p w:rsidR="00101246" w:rsidRPr="00101246" w:rsidRDefault="00101246" w:rsidP="00101246">
      <w:pP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01246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3 октября 2022</w:t>
      </w:r>
    </w:p>
    <w:p w:rsidR="00101246" w:rsidRPr="00101246" w:rsidRDefault="000B60FE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8" w:history="1"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Оконные функции (</w:t>
        </w:r>
        <w:proofErr w:type="spellStart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window</w:t>
        </w:r>
        <w:proofErr w:type="spellEnd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functions</w:t>
        </w:r>
        <w:proofErr w:type="spellEnd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)</w:t>
        </w:r>
      </w:hyperlink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— это фича, позволяющая производить манипуляции </w:t>
      </w:r>
      <w:r w:rsidR="00101246"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между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строками, возвращаемыми одним SQL-запросом. Похоже на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GROUP</w:t>
      </w:r>
      <w:r w:rsidR="00101246"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но, в отличие от него, строки не объединяются в одну. Есть задачи, в которых оконные функции исключительно удобны. Например, когда нужно показать некие значения (выручку, посещаемость) за месяц, и рядом с ними — насколько это больше или меньше по сравнению с прошлым месяцем.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 начала, выведем числа от 1 до 3: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Теперь перепишем запрос вот таким странным образом: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Каждый раз, когда вы видите синтаксис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можете быть уверены — запрос использует оконные функции. В данном примере используется простой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без указания чего-либо в скобочках. Поэтому функция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видит все строки, возвращаемые запросом. Эти строки называются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а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выступает в роли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оконной функции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Запрос имеет доступ только к тому, что было извлечено по WHERE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правило действует всегда. Если нужно обратиться к чему-то, что не удовлетворяет WHERE-условию, необходимо использовать подзапросы.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Помимо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можно использовать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sum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count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другие агрегаты: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Кроме обычных агрегатов еще есть </w:t>
      </w:r>
      <w:hyperlink r:id="rId9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специализированные оконные функции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Некоторые из них будут рассмотрены далее.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 пустыми скобочками на самом деле эквивалентен: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)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Чтобы несколько раз не писать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можно воспользоваться таким синтаксисом: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рассмотренных примерах фрейм всегда содержал все возвращаемые строки. 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можно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исправить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Часть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x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не является обязательной. Ведь нам известно, что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возвращает числа в порядке возрастания. Но в общем случае, при </w:t>
      </w:r>
      <w:proofErr w:type="spellStart"/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SELECT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‘е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из таблицы, таких гарантий нет.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Внимательные читатели могли заметить, что вместо синтаксиса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мы перешли на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Это сделано не случайно. Дело в том, что вызов оконных функций может происходить в разных режимах. Они так и называются, RANGE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ROWS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Существует также GROUPS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RANGE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немного запутанный. В частности, он переопределяет смысл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 зависимости от того, какая часть остального синтаксиса используется в запросе. Сделано так, по всей видимости, чтобы используемый по умолчанию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работал по принципу наименьшего удивления, и эту часть запроса можно было опускать. Читателям, желающим основательно во всем этом разобраться, стоит </w:t>
      </w:r>
      <w:hyperlink r:id="rId10" w:anchor="SYNTAX-WINDOW-FUNCTIONS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обратиться к официальной документации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Здесь же мы тактично обойдем стороной этот вопрос.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Рассмотрим еще примеры: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Текущую строку не обязательно включать во фрейм: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x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Смотрите, как удобно. Можно просто получить соседнее значение из выборки. Далее мы рассмотрим еще более простой способ это сделать.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есть </w:t>
      </w:r>
      <w:proofErr w:type="spellStart"/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Рассмотрим их на более интересных данных: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CREATE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TABLE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"department"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"name"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"salary"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INSERT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INTO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'dep_'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(d),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'emp_'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 || e, d*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+ e*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'a'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 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'c'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*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department |  name  |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name  | salary | 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думать, как о такой специальной штуке, ограничивающей фрейм. Здесь мы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партицируем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данные по отделам. Ни один из фреймов не выходит за границы своей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В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остальном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все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раньше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Партицировать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и по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-- попробуйте убрать следующую строчку; объясните результат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Выше говорилось о существовании </w:t>
      </w:r>
      <w:hyperlink r:id="rId11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специализированных оконных функций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Самая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простая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них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—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row_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Функция возвращает номер строки в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Нумерация начиная с единицы.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две полезные функции — это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lag(salary,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lead(salary,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lag | lead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Функции позволяют подсмотреть вперед или назад на заданное число строк в рамках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first_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Заметьте, что условие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было переписано. Дело в том, что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на уровне </w:t>
      </w:r>
      <w:proofErr w:type="spellStart"/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им не важно, какое условие было указано в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Но функции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first_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с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 учитывают эти условия.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существует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nth_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Функция также работает с фреймом: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Довольно часто используется функция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UPDATE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=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&lt;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rank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возвращает номер строки в соответствии с указанным порядком сортировки. Часть синтаксиса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была опущена, поскольку она не влияла на результат.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Наконец, никто не говорил, что нельзя указать несколько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</w:p>
    <w:p w:rsid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далеко не все возможности оконных функций. Однако их должно хватать для очень многих практических задач.</w:t>
      </w:r>
    </w:p>
    <w:p w:rsidR="0040571D" w:rsidRPr="00101246" w:rsidRDefault="0040571D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815DE9" w:rsidRDefault="000B60FE" w:rsidP="00681F3C">
      <w:pPr>
        <w:pStyle w:val="ab"/>
        <w:ind w:left="720"/>
        <w:rPr>
          <w:rStyle w:val="a3"/>
          <w:rFonts w:ascii="Times New Roman" w:hAnsi="Times New Roman"/>
          <w:sz w:val="28"/>
          <w:szCs w:val="28"/>
        </w:rPr>
      </w:pPr>
      <w:hyperlink r:id="rId12" w:history="1">
        <w:r w:rsidR="008F443A" w:rsidRPr="005013D5">
          <w:rPr>
            <w:rStyle w:val="a3"/>
            <w:rFonts w:ascii="Times New Roman" w:hAnsi="Times New Roman"/>
            <w:sz w:val="28"/>
            <w:szCs w:val="28"/>
          </w:rPr>
          <w:t>https://pro-prof.com/forums/topic/%D0%BF%D1%80%D0%B0%D0%BA%D1%82%D0%B8%D0%BA%D0%B0-%D1%80%D0%B0%D0%B1%D0%BE%D1%82%D1%8B-%D1%81-postgresql</w:t>
        </w:r>
      </w:hyperlink>
    </w:p>
    <w:p w:rsidR="00FC058F" w:rsidRDefault="00FC058F" w:rsidP="00681F3C">
      <w:pPr>
        <w:pStyle w:val="ab"/>
        <w:ind w:left="720"/>
        <w:rPr>
          <w:rFonts w:ascii="Times New Roman" w:hAnsi="Times New Roman"/>
          <w:sz w:val="28"/>
          <w:szCs w:val="28"/>
        </w:rPr>
      </w:pP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emp;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dept;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 xml:space="preserve">drop table IF EXISTS </w:t>
      </w:r>
      <w:proofErr w:type="spellStart"/>
      <w:r w:rsidRPr="00FC058F">
        <w:rPr>
          <w:rFonts w:ascii="Times New Roman" w:hAnsi="Times New Roman"/>
          <w:sz w:val="28"/>
          <w:szCs w:val="28"/>
          <w:lang w:val="en-US"/>
        </w:rPr>
        <w:t>salgrade</w:t>
      </w:r>
      <w:proofErr w:type="spellEnd"/>
      <w:r w:rsidRPr="00FC058F">
        <w:rPr>
          <w:rFonts w:ascii="Times New Roman" w:hAnsi="Times New Roman"/>
          <w:sz w:val="28"/>
          <w:szCs w:val="28"/>
          <w:lang w:val="en-US"/>
        </w:rPr>
        <w:t>;</w:t>
      </w:r>
    </w:p>
    <w:p w:rsidR="008F443A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bonus;</w:t>
      </w:r>
    </w:p>
    <w:p w:rsidR="008F443A" w:rsidRPr="00FC058F" w:rsidRDefault="008F443A" w:rsidP="00FC058F">
      <w:pPr>
        <w:pStyle w:val="ab"/>
        <w:ind w:left="72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C058F" w:rsidRPr="00FC058F" w:rsidRDefault="00FC058F" w:rsidP="00FC058F">
      <w:pPr>
        <w:pStyle w:val="ab"/>
        <w:ind w:left="720" w:firstLine="708"/>
        <w:rPr>
          <w:rFonts w:ascii="Times New Roman" w:hAnsi="Times New Roman"/>
          <w:sz w:val="28"/>
          <w:szCs w:val="28"/>
          <w:lang w:val="en-US"/>
        </w:rPr>
      </w:pP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deptno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loc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empno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mgr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hiredate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deptno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FK_DEPTNO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REFERENCES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bonus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grade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losal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hisal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lastRenderedPageBreak/>
        <w:t>- Insert test data - dept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'ACCOUNTING'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'NEW YORK'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'RESEARCH'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'DALLAS'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'CHICAGO'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'OPERATIONS'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'BOSTON'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emp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7369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'SMITH'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'17-12-1980'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7499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'ALLEN'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'20-2-1981'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1600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7521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'WARD'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'22-2-1981'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'JONES'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'2-4-1981'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2975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7654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'MARTIN'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'BLAKE'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'1-5-1981'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2850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'CLARK'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'9-6-1981'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2450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'SCOTT'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'KING'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'PRESIDENT</w:t>
      </w:r>
      <w:proofErr w:type="gramStart"/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proofErr w:type="gramEnd"/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'17-11-1981'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7844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'TURNER'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7876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'ADAMS'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1100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'JAMES'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'FORD'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7934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'MILLER'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'23-1-1982'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 xml:space="preserve">- Insert test data - </w:t>
      </w:r>
      <w:proofErr w:type="spellStart"/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salgrade</w:t>
      </w:r>
      <w:proofErr w:type="spellEnd"/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9999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FC058F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Transaction commit</w:t>
      </w:r>
    </w:p>
    <w:p w:rsidR="008F443A" w:rsidRPr="00FC058F" w:rsidRDefault="008F443A" w:rsidP="008F443A">
      <w:pPr>
        <w:pStyle w:val="ab"/>
        <w:ind w:left="720"/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COMMIT</w:t>
      </w:r>
      <w:r w:rsidRPr="00FC058F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https://www.programmersought.com/article/19489663018/</w:t>
      </w:r>
    </w:p>
    <w:sectPr w:rsidR="00FE478D" w:rsidRPr="00FC058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505" w:rsidRDefault="00173505" w:rsidP="00555543">
      <w:pPr>
        <w:spacing w:after="0" w:line="240" w:lineRule="auto"/>
      </w:pPr>
      <w:r>
        <w:separator/>
      </w:r>
    </w:p>
  </w:endnote>
  <w:endnote w:type="continuationSeparator" w:id="0">
    <w:p w:rsidR="00173505" w:rsidRDefault="00173505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505" w:rsidRDefault="00173505">
    <w:pPr>
      <w:pStyle w:val="a6"/>
    </w:pPr>
  </w:p>
  <w:p w:rsidR="00173505" w:rsidRDefault="001735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505" w:rsidRDefault="00173505" w:rsidP="00555543">
      <w:pPr>
        <w:spacing w:after="0" w:line="240" w:lineRule="auto"/>
      </w:pPr>
      <w:r>
        <w:separator/>
      </w:r>
    </w:p>
  </w:footnote>
  <w:footnote w:type="continuationSeparator" w:id="0">
    <w:p w:rsidR="00173505" w:rsidRDefault="00173505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8A2"/>
    <w:multiLevelType w:val="multilevel"/>
    <w:tmpl w:val="41E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3683"/>
    <w:multiLevelType w:val="multilevel"/>
    <w:tmpl w:val="069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6C2D"/>
    <w:multiLevelType w:val="multilevel"/>
    <w:tmpl w:val="AFE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65877"/>
    <w:multiLevelType w:val="multilevel"/>
    <w:tmpl w:val="361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2B79"/>
    <w:multiLevelType w:val="multilevel"/>
    <w:tmpl w:val="F4F64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002CA"/>
    <w:multiLevelType w:val="multilevel"/>
    <w:tmpl w:val="430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38EF"/>
    <w:rsid w:val="00007C61"/>
    <w:rsid w:val="0001679E"/>
    <w:rsid w:val="00022379"/>
    <w:rsid w:val="00025EDE"/>
    <w:rsid w:val="00040E78"/>
    <w:rsid w:val="00054BB8"/>
    <w:rsid w:val="0006608C"/>
    <w:rsid w:val="00070B5B"/>
    <w:rsid w:val="000B540D"/>
    <w:rsid w:val="000B56D2"/>
    <w:rsid w:val="000B60FE"/>
    <w:rsid w:val="000C6200"/>
    <w:rsid w:val="000D58AE"/>
    <w:rsid w:val="000D5F7E"/>
    <w:rsid w:val="000D6C52"/>
    <w:rsid w:val="00101246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73505"/>
    <w:rsid w:val="00196BDF"/>
    <w:rsid w:val="001B5C1B"/>
    <w:rsid w:val="001B7384"/>
    <w:rsid w:val="001D4CDE"/>
    <w:rsid w:val="001D5FF1"/>
    <w:rsid w:val="001E7F77"/>
    <w:rsid w:val="00202204"/>
    <w:rsid w:val="00204E6A"/>
    <w:rsid w:val="00206F8A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2DE4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07B89"/>
    <w:rsid w:val="00311AB8"/>
    <w:rsid w:val="00327789"/>
    <w:rsid w:val="00347CFB"/>
    <w:rsid w:val="00357443"/>
    <w:rsid w:val="00364E9C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571D"/>
    <w:rsid w:val="004072B0"/>
    <w:rsid w:val="00450259"/>
    <w:rsid w:val="0047414B"/>
    <w:rsid w:val="0047748D"/>
    <w:rsid w:val="00485E54"/>
    <w:rsid w:val="0049046A"/>
    <w:rsid w:val="0049693A"/>
    <w:rsid w:val="004A0946"/>
    <w:rsid w:val="004B4430"/>
    <w:rsid w:val="004C7BA5"/>
    <w:rsid w:val="004D1773"/>
    <w:rsid w:val="004D5691"/>
    <w:rsid w:val="004E2C58"/>
    <w:rsid w:val="004E7B40"/>
    <w:rsid w:val="004F7408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D6EE7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B2C1C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B1073"/>
    <w:rsid w:val="007C0151"/>
    <w:rsid w:val="007C4704"/>
    <w:rsid w:val="007C6482"/>
    <w:rsid w:val="007C6E25"/>
    <w:rsid w:val="007D5C80"/>
    <w:rsid w:val="007D7692"/>
    <w:rsid w:val="007E4EEE"/>
    <w:rsid w:val="007E6B9E"/>
    <w:rsid w:val="007E6F4C"/>
    <w:rsid w:val="00815DE9"/>
    <w:rsid w:val="0082057E"/>
    <w:rsid w:val="008227CB"/>
    <w:rsid w:val="0082704B"/>
    <w:rsid w:val="008545DE"/>
    <w:rsid w:val="00856DC1"/>
    <w:rsid w:val="00862B51"/>
    <w:rsid w:val="00876218"/>
    <w:rsid w:val="00882D48"/>
    <w:rsid w:val="00884094"/>
    <w:rsid w:val="008A1426"/>
    <w:rsid w:val="008B762D"/>
    <w:rsid w:val="008C64A7"/>
    <w:rsid w:val="008D0CD1"/>
    <w:rsid w:val="008D3B0A"/>
    <w:rsid w:val="008E4EEE"/>
    <w:rsid w:val="008F443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826A0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D1EA1"/>
    <w:rsid w:val="00CF3FE7"/>
    <w:rsid w:val="00CF6B92"/>
    <w:rsid w:val="00CF7346"/>
    <w:rsid w:val="00D131A3"/>
    <w:rsid w:val="00D56810"/>
    <w:rsid w:val="00D574B6"/>
    <w:rsid w:val="00D632DE"/>
    <w:rsid w:val="00D76EFF"/>
    <w:rsid w:val="00D87A93"/>
    <w:rsid w:val="00D90681"/>
    <w:rsid w:val="00DA4C26"/>
    <w:rsid w:val="00DA6A91"/>
    <w:rsid w:val="00DB64B4"/>
    <w:rsid w:val="00DE7756"/>
    <w:rsid w:val="00E02FCC"/>
    <w:rsid w:val="00E135A7"/>
    <w:rsid w:val="00E13E14"/>
    <w:rsid w:val="00E313A5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2883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03CE"/>
    <w:rsid w:val="00F93BB5"/>
    <w:rsid w:val="00FA01A1"/>
    <w:rsid w:val="00FA4A66"/>
    <w:rsid w:val="00FA7751"/>
    <w:rsid w:val="00FB214D"/>
    <w:rsid w:val="00FC058F"/>
    <w:rsid w:val="00FC6149"/>
    <w:rsid w:val="00FD4B7A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9778F-47B6-4CE2-AD47-1F21FF4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  <w:style w:type="numbering" w:customStyle="1" w:styleId="11">
    <w:name w:val="Нет списка1"/>
    <w:next w:val="a2"/>
    <w:uiPriority w:val="99"/>
    <w:semiHidden/>
    <w:unhideWhenUsed/>
    <w:rsid w:val="00101246"/>
  </w:style>
  <w:style w:type="character" w:styleId="af1">
    <w:name w:val="FollowedHyperlink"/>
    <w:basedOn w:val="a0"/>
    <w:uiPriority w:val="99"/>
    <w:semiHidden/>
    <w:unhideWhenUsed/>
    <w:rsid w:val="00101246"/>
    <w:rPr>
      <w:color w:val="800080"/>
      <w:u w:val="single"/>
    </w:rPr>
  </w:style>
  <w:style w:type="character" w:customStyle="1" w:styleId="sql">
    <w:name w:val="sql"/>
    <w:basedOn w:val="a0"/>
    <w:rsid w:val="00101246"/>
  </w:style>
  <w:style w:type="character" w:customStyle="1" w:styleId="kw1">
    <w:name w:val="kw1"/>
    <w:basedOn w:val="a0"/>
    <w:rsid w:val="00101246"/>
  </w:style>
  <w:style w:type="character" w:customStyle="1" w:styleId="br0">
    <w:name w:val="br0"/>
    <w:basedOn w:val="a0"/>
    <w:rsid w:val="00101246"/>
  </w:style>
  <w:style w:type="character" w:customStyle="1" w:styleId="nu0">
    <w:name w:val="nu0"/>
    <w:basedOn w:val="a0"/>
    <w:rsid w:val="00101246"/>
  </w:style>
  <w:style w:type="character" w:customStyle="1" w:styleId="sy0">
    <w:name w:val="sy0"/>
    <w:basedOn w:val="a0"/>
    <w:rsid w:val="00101246"/>
  </w:style>
  <w:style w:type="character" w:customStyle="1" w:styleId="st0">
    <w:name w:val="st0"/>
    <w:basedOn w:val="a0"/>
    <w:rsid w:val="00101246"/>
  </w:style>
  <w:style w:type="character" w:customStyle="1" w:styleId="co1">
    <w:name w:val="co1"/>
    <w:basedOn w:val="a0"/>
    <w:rsid w:val="00101246"/>
  </w:style>
  <w:style w:type="character" w:customStyle="1" w:styleId="sy1">
    <w:name w:val="sy1"/>
    <w:basedOn w:val="a0"/>
    <w:rsid w:val="0040571D"/>
  </w:style>
  <w:style w:type="character" w:customStyle="1" w:styleId="sy2">
    <w:name w:val="sy2"/>
    <w:basedOn w:val="a0"/>
    <w:rsid w:val="0040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74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68940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90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5242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28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0807563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77374534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104751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5258731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0143003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8479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6955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8118346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8965761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7304147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3061651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41639429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2576380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8151795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0878266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862320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983899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tutorial-window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-prof.com/forums/topic/%D0%BF%D1%80%D0%B0%D0%BA%D1%82%D0%B8%D0%BA%D0%B0-%D1%80%D0%B0%D0%B1%D0%BE%D1%82%D1%8B-%D1%81-postgre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window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current/sql-expr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current/functions-wind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6635-B589-41DA-8F67-AC0E34FA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30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6</cp:revision>
  <dcterms:created xsi:type="dcterms:W3CDTF">2023-09-18T16:00:00Z</dcterms:created>
  <dcterms:modified xsi:type="dcterms:W3CDTF">2023-09-26T13:44:00Z</dcterms:modified>
</cp:coreProperties>
</file>